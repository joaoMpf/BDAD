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BDAD – Relatório: Empresa de Entregas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João Martins, José Miguel Maçães e Miguel </w:t>
      </w:r>
      <w:r>
        <w:rPr>
          <w:rFonts w:cs="Calibri" w:cstheme="minorHAnsi"/>
          <w:color w:val="050505"/>
          <w:sz w:val="20"/>
          <w:szCs w:val="20"/>
          <w:shd w:fill="FFFFFF" w:val="clear"/>
        </w:rPr>
        <w:t>Charchalis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Esquema UML:</w:t>
      </w:r>
    </w:p>
    <w:p>
      <w:pPr>
        <w:pStyle w:val="Normal"/>
        <w:rPr/>
      </w:pPr>
      <w:r>
        <w:rPr/>
        <w:drawing>
          <wp:inline distT="0" distB="0" distL="0" distR="0">
            <wp:extent cx="5400040" cy="386334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Contexto:</w:t>
      </w:r>
    </w:p>
    <w:p>
      <w:pPr>
        <w:pStyle w:val="Normal"/>
        <w:rPr/>
      </w:pPr>
      <w:r>
        <w:rPr/>
        <w:t>De cada cliente interessa saber o nome, o NIF, o email, a data de nascimento, o número de telemóvel e a palavra passe. Isto tudo também é informação necessária relativa a cada condutor, para além do número de segurança social e a data em que começou a trabalhar na plataforma. Para além disso interessa saber as horas de início e de fim da sessão de trabalho do condutor.</w:t>
      </w:r>
    </w:p>
    <w:p>
      <w:pPr>
        <w:pStyle w:val="Normal"/>
        <w:rPr/>
      </w:pPr>
      <w:r>
        <w:rPr/>
        <w:t>Cada cliente necessita de ter um cartão de crédito, do qual deve ser conhecido o número, o CVV, a data de validade e a rede (VISA, MasterCard, etc.)</w:t>
      </w:r>
    </w:p>
    <w:p>
      <w:pPr>
        <w:pStyle w:val="Normal"/>
        <w:rPr/>
      </w:pPr>
      <w:r>
        <w:rPr/>
        <w:t>Cada condutor deve ter a si associado um veículo, identificado pela matrícula, do qual interessa saber a marca e o modelo. Um condutor pode ser chefe de equipa, sendo responsável por outros condutores.</w:t>
      </w:r>
    </w:p>
    <w:p>
      <w:pPr>
        <w:pStyle w:val="Normal"/>
        <w:rPr/>
      </w:pPr>
      <w:r>
        <w:rPr/>
        <w:t>O cliente pode efetuar o pedido, que será entregue por um condutor e é constituído por uma data, um modo de pagamento e um preço, calculado a partir do preço da comida e da taxa de entrega. Para além disso terá uma avaliação que terá uma classificação, entre 1 e 5, e poderá ou não ter um texto. As classificações são usadas para calcular a média de classificações do condutor. O pedido estará também associado a um local de entrega, caracterizado pela cidade, nome da rua, número da rua, código postal.</w:t>
      </w:r>
    </w:p>
    <w:p>
      <w:pPr>
        <w:pStyle w:val="Normal"/>
        <w:rPr/>
      </w:pPr>
      <w:r>
        <w:rPr/>
        <w:t>O Restaurante tem como elementos identificativos o nome, o tipo, a localização, da qual interessa saber o mesmo que o local de entrega, e a classificação, é a média de classificações de clientes. Disponibiliza pratos, cada um com um nome e preço, que constituem os itens pedidos, juntamente com a quantidade de cada prato. Estes itens fazem parte do pedido e estão presentes na fatura, também associada ao pedido composta por um número identificativo, os itens pedidos e a sua quantidade, o preço total e a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Modelo Relacional:</w:t>
      </w:r>
    </w:p>
    <w:p>
      <w:pPr>
        <w:pStyle w:val="Normal"/>
        <w:rPr/>
      </w:pPr>
      <w:r>
        <w:rPr/>
        <w:t xml:space="preserve">Person (NIF, name, birth_date, email, phone, password) </w:t>
      </w:r>
    </w:p>
    <w:p>
      <w:pPr>
        <w:pStyle w:val="Normal"/>
        <w:rPr/>
      </w:pPr>
      <w:r>
        <w:rPr/>
        <w:t>Person_FD = {NIF -&gt; name, birth_date, email, phone, password}</w:t>
      </w:r>
    </w:p>
    <w:p>
      <w:pPr>
        <w:pStyle w:val="Normal"/>
        <w:rPr/>
      </w:pPr>
      <w:r>
        <w:rPr/>
        <w:t>NIF -&gt; {name, birth_date, email, phone, password}</w:t>
      </w:r>
    </w:p>
    <w:p>
      <w:pPr>
        <w:pStyle w:val="Normal"/>
        <w:rPr/>
      </w:pPr>
      <w:r>
        <w:rPr/>
        <w:t>Não viola BCNF porque todos os atributos à direita são não primos.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Customer (customerNIF -&gt; Person) </w:t>
      </w:r>
    </w:p>
    <w:p>
      <w:pPr>
        <w:pStyle w:val="Normal"/>
        <w:rPr/>
      </w:pPr>
      <w:r>
        <w:rPr/>
        <w:t>Customer_FD = {</w:t>
      </w:r>
      <w:ins w:id="0" w:author="Unknown Author" w:date="2020-04-02T22:47:49Z">
        <w:r>
          <w:rPr/>
          <w:t>customerNIF</w:t>
        </w:r>
      </w:ins>
      <w:r>
        <w:rPr/>
        <w:t>}</w:t>
      </w:r>
    </w:p>
    <w:p>
      <w:pPr>
        <w:pStyle w:val="Normal"/>
        <w:rPr/>
      </w:pPr>
      <w:ins w:id="2" w:author="Unknown Author" w:date="2020-04-02T22:48:02Z">
        <w:r>
          <w:rPr/>
          <w:t>Só um atributo, não viola BCNF.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Driver (</w:t>
      </w:r>
      <w:r>
        <w:rPr>
          <w:u w:val="single"/>
        </w:rPr>
        <w:t>driverNIF</w:t>
      </w:r>
      <w:r>
        <w:rPr/>
        <w:t xml:space="preserve"> -&gt; Person, ss_number, start_date, team_leader, /rating_average) </w:t>
      </w:r>
    </w:p>
    <w:p>
      <w:pPr>
        <w:pStyle w:val="Normal"/>
        <w:rPr/>
      </w:pPr>
      <w:r>
        <w:rPr>
          <w:rFonts w:eastAsia="Calibri" w:cs="" w:cstheme="minorBidi" w:eastAsiaTheme="minorHAnsi"/>
        </w:rPr>
        <w:t>FD = {driverNIF -&gt; ss_number, start_date, team_leader, /rating_average}</w:t>
      </w:r>
      <w:r>
        <w:rPr>
          <w:rFonts w:eastAsia="Calibri" w:cs="" w:cstheme="minorBidi" w:eastAsiaTheme="minorHAnsi"/>
          <w:highlight w:val="yellow"/>
        </w:rPr>
        <w:t xml:space="preserve"> </w:t>
      </w:r>
    </w:p>
    <w:p>
      <w:pPr>
        <w:pStyle w:val="Normal"/>
        <w:rPr/>
      </w:pPr>
      <w:r>
        <w:rPr/>
        <w:t>driverNIF -&gt; {ss_number, start_date, team_leader, /rating_average}</w:t>
      </w:r>
    </w:p>
    <w:p>
      <w:pPr>
        <w:pStyle w:val="Normal"/>
        <w:rPr/>
      </w:pPr>
      <w:r>
        <w:rPr/>
        <w:t>Não viola BCNF porque todos os atributos à direita são não primos.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Vehicle (license_plate, make, model)</w:t>
      </w:r>
    </w:p>
    <w:p>
      <w:pPr>
        <w:pStyle w:val="Normal"/>
        <w:rPr/>
      </w:pPr>
      <w:r>
        <w:rPr/>
        <w:t>FD = {license_plate -&gt; make, model}</w:t>
      </w:r>
    </w:p>
    <w:p>
      <w:pPr>
        <w:pStyle w:val="Normal"/>
        <w:rPr/>
      </w:pPr>
      <w:r>
        <w:rPr/>
        <w:t>license_plate -&gt; {make, model}</w:t>
      </w:r>
    </w:p>
    <w:p>
      <w:pPr>
        <w:pStyle w:val="Normal"/>
        <w:rPr/>
      </w:pPr>
      <w:ins w:id="4" w:author="Unknown Author" w:date="2020-04-02T22:48:34Z">
        <w:r>
          <w:rPr/>
          <w:t>Não viola BCNF porque todos os atributos à direita são não primos.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VehicleDriver (driverNIF -&gt; Driver, vehicle_license_plate -&gt; Vehicle, begin, end) </w:t>
      </w:r>
    </w:p>
    <w:p>
      <w:pPr>
        <w:pStyle w:val="Normal"/>
        <w:rPr/>
      </w:pPr>
      <w:r>
        <w:rPr/>
        <w:t>FD = {(driverNIF,vehicle_license_plate) -&gt; begin, end}</w:t>
      </w:r>
    </w:p>
    <w:p>
      <w:pPr>
        <w:pStyle w:val="Normal"/>
        <w:rPr/>
      </w:pPr>
      <w:r>
        <w:rPr/>
        <w:t xml:space="preserve">//Violação – Usar o “driverNIF” e  “vehicle_license_plate” como primary key leva à repetição da primary key e a mesma key se relacionar com diferentes valores. Uma possível solução é trocar “vehicle_license_plate” com “begin”, </w:t>
      </w:r>
      <w:r>
        <w:rPr>
          <w:sz w:val="22"/>
        </w:rPr>
        <w:t>pois</w:t>
      </w:r>
      <w:r>
        <w:rPr/>
        <w:t xml:space="preserve"> é impossível o mesmo condutor começar a conduzir duas vezes no mesmo tempo, torna a primary key única.</w:t>
      </w:r>
    </w:p>
    <w:p>
      <w:pPr>
        <w:pStyle w:val="Normal"/>
        <w:rPr/>
      </w:pPr>
      <w:r>
        <w:rPr/>
        <w:t xml:space="preserve">VehicleDriver (driverNIF -&gt; Driver, begin, vehicle_license_plate -&gt; Vehicle, end) </w:t>
      </w:r>
    </w:p>
    <w:p>
      <w:pPr>
        <w:pStyle w:val="Normal"/>
        <w:rPr/>
      </w:pPr>
      <w:r>
        <w:rPr/>
        <w:t>FD = {(driverNIF, begin) -&gt; vehicle_license_plate, end}</w:t>
      </w:r>
    </w:p>
    <w:p>
      <w:pPr>
        <w:pStyle w:val="Normal"/>
        <w:rPr/>
      </w:pPr>
      <w:r>
        <w:rPr/>
        <w:t>driverNIF -&gt; end</w:t>
      </w:r>
    </w:p>
    <w:p>
      <w:pPr>
        <w:pStyle w:val="Normal"/>
        <w:rPr/>
      </w:pPr>
      <w:r>
        <w:rPr/>
        <w:t>begin -&gt; vehicle_license_plate</w:t>
      </w:r>
    </w:p>
    <w:p>
      <w:pPr>
        <w:pStyle w:val="Normal"/>
        <w:rPr/>
      </w:pPr>
      <w:r>
        <w:rPr/>
        <w:t>{driverNIF, begin} -&gt; {vehicle_license_plate, end}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(driverNIF -&gt; Driver, leaderNIF -&gt; Driver)</w:t>
      </w:r>
    </w:p>
    <w:p>
      <w:pPr>
        <w:pStyle w:val="Normal"/>
        <w:rPr/>
      </w:pPr>
      <w:r>
        <w:rPr/>
        <w:t>FD = {diverNIF -&gt; leaderNIF}</w:t>
      </w:r>
    </w:p>
    <w:p>
      <w:pPr>
        <w:pStyle w:val="Normal"/>
        <w:rPr/>
      </w:pPr>
      <w:r>
        <w:rPr/>
        <w:t>diverNIF -&gt; leaderNIF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CreditCard (number, cvv, exp_date, card_type, customerNIF -&gt; </w:t>
      </w:r>
      <w:bookmarkStart w:id="1" w:name="__DdeLink__164_2057520987"/>
      <w:r>
        <w:rPr/>
        <w:t>Customer</w:t>
      </w:r>
      <w:bookmarkEnd w:id="1"/>
      <w:r>
        <w:rPr/>
        <w:t xml:space="preserve">) 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5" w:author="Unknown Author" w:date="2020-04-02T22:49:27Z"/>
        </w:rPr>
      </w:pPr>
      <w:r>
        <w:rPr/>
        <w:t>FD = {number -&gt; cvv, exp_date, card_type, customerNIF}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6" w:author="Unknown Author" w:date="2020-04-02T22:49:27Z">
        <w:r>
          <w:rPr>
            <w:rFonts w:eastAsia="Calibri" w:cs="" w:cstheme="minorBidi" w:eastAsiaTheme="minorHAnsi"/>
            <w:highlight w:val="yellow"/>
          </w:rPr>
          <w:delText>Customer -&gt; customerNIF ????</w:delText>
        </w:r>
      </w:del>
    </w:p>
    <w:p>
      <w:pPr>
        <w:pStyle w:val="Normal"/>
        <w:rPr/>
      </w:pPr>
      <w:r>
        <w:rPr/>
        <w:t>number -&gt; {cvv, exp_date, card_type}</w:t>
      </w:r>
    </w:p>
    <w:p>
      <w:pPr>
        <w:pStyle w:val="Normal"/>
        <w:rPr/>
      </w:pPr>
      <w:r>
        <w:rPr/>
        <w:t>number -&gt; {cvv, exp_date, card_type, customerNIF}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Demand (demandID, date, price, especification, delivery_fee, customerNIF -&gt; Customer, driverNIF -&gt; Driver, locationID -&gt; Location, paymentTypeID -&gt; PaymentType, creditCardID -&gt; CreditCard) </w:t>
      </w:r>
    </w:p>
    <w:p>
      <w:pPr>
        <w:pStyle w:val="Normal"/>
        <w:rPr/>
      </w:pPr>
      <w:r>
        <w:rPr/>
        <w:t>FD = {demandID -&gt; date, price, especification, delivery_fee, customerNIF, driverNIF, locationID, paymentTypeID, creditCardID; date -&gt; delivery_fee}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7" w:author="Unknown Author" w:date="2020-04-02T22:49:32Z"/>
        </w:rPr>
      </w:pPr>
      <w:r>
        <w:rPr/>
        <w:t>date -&gt; delivery_fee</w:t>
      </w:r>
    </w:p>
    <w:p>
      <w:pPr>
        <w:pStyle w:val="Normal"/>
        <w:rPr>
          <w:del w:id="9" w:author="Unknown Author" w:date="2020-04-02T22:49:32Z"/>
        </w:rPr>
      </w:pPr>
      <w:del w:id="8" w:author="Unknown Author" w:date="2020-04-02T22:49:32Z">
        <w:r>
          <w:rPr>
            <w:rFonts w:eastAsia="Calibri" w:cs="" w:cstheme="minorBidi" w:eastAsiaTheme="minorHAnsi"/>
            <w:highlight w:val="yellow"/>
          </w:rPr>
          <w:delText>Customer -&gt; customerNIF ????</w:delText>
        </w:r>
      </w:del>
    </w:p>
    <w:p>
      <w:pPr>
        <w:pStyle w:val="Normal"/>
        <w:rPr>
          <w:del w:id="11" w:author="Unknown Author" w:date="2020-04-02T22:49:32Z"/>
        </w:rPr>
      </w:pPr>
      <w:del w:id="10" w:author="Unknown Author" w:date="2020-04-02T22:49:32Z">
        <w:r>
          <w:rPr>
            <w:rFonts w:eastAsia="Calibri" w:cs="" w:cstheme="minorBidi" w:eastAsiaTheme="minorHAnsi"/>
            <w:highlight w:val="yellow"/>
          </w:rPr>
          <w:delText>Driver -&gt; driverNIF ????</w:delText>
        </w:r>
      </w:del>
    </w:p>
    <w:p>
      <w:pPr>
        <w:pStyle w:val="Normal"/>
        <w:rPr>
          <w:del w:id="13" w:author="Unknown Author" w:date="2020-04-02T22:49:32Z"/>
        </w:rPr>
      </w:pPr>
      <w:del w:id="12" w:author="Unknown Author" w:date="2020-04-02T22:49:32Z">
        <w:r>
          <w:rPr>
            <w:rFonts w:eastAsia="Calibri" w:cs="" w:cstheme="minorBidi" w:eastAsiaTheme="minorHAnsi"/>
            <w:highlight w:val="yellow"/>
          </w:rPr>
          <w:delText>Location -&gt; locationID ????</w:delText>
        </w:r>
      </w:del>
    </w:p>
    <w:p>
      <w:pPr>
        <w:pStyle w:val="Normal"/>
        <w:rPr>
          <w:del w:id="15" w:author="Unknown Author" w:date="2020-04-02T22:49:32Z"/>
        </w:rPr>
      </w:pPr>
      <w:del w:id="14" w:author="Unknown Author" w:date="2020-04-02T22:49:32Z">
        <w:r>
          <w:rPr>
            <w:rFonts w:eastAsia="Calibri" w:cs="" w:cstheme="minorBidi" w:eastAsiaTheme="minorHAnsi"/>
            <w:highlight w:val="yellow"/>
          </w:rPr>
          <w:delText>PaymentType -&gt; paymentTypeID ????</w:delText>
        </w:r>
      </w:del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16" w:author="Unknown Author" w:date="2020-04-02T22:49:32Z">
        <w:r>
          <w:rPr>
            <w:rFonts w:eastAsia="Calibri" w:cs="" w:cstheme="minorBidi" w:eastAsiaTheme="minorHAnsi"/>
            <w:highlight w:val="yellow"/>
          </w:rPr>
          <w:delText>CreditCard -&gt; creditCardID ????</w:delText>
        </w:r>
      </w:del>
    </w:p>
    <w:p>
      <w:pPr>
        <w:pStyle w:val="Normal"/>
        <w:rPr/>
      </w:pPr>
      <w:r>
        <w:rPr/>
        <w:t>demandID -&gt; {date, price, especification}</w:t>
      </w:r>
    </w:p>
    <w:p>
      <w:pPr>
        <w:pStyle w:val="Normal"/>
        <w:rPr/>
      </w:pPr>
      <w:r>
        <w:rPr/>
        <w:t>demandID -&gt; {date, price, especification, delivery_fee, customerNIF, driverNIF, locationID, paymentTypeID, creditCardID}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PaymentType (paymentTypeID, type)</w:t>
      </w:r>
    </w:p>
    <w:p>
      <w:pPr>
        <w:pStyle w:val="Normal"/>
        <w:rPr/>
      </w:pPr>
      <w:r>
        <w:rPr/>
        <w:t>FD = {paymentTypeID -&gt; type}</w:t>
      </w:r>
    </w:p>
    <w:p>
      <w:pPr>
        <w:pStyle w:val="Normal"/>
        <w:rPr/>
      </w:pPr>
      <w:r>
        <w:rPr/>
        <w:t>paymentTypeID -&gt; type</w:t>
      </w:r>
    </w:p>
    <w:p>
      <w:pPr>
        <w:pStyle w:val="Normal"/>
        <w:rPr/>
      </w:pPr>
      <w:ins w:id="17" w:author="Unknown Author" w:date="2020-04-02T22:49:38Z">
        <w:r>
          <w:rPr/>
          <w:t>Não viola BCNF porque todos os atributos à direita são não primos.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 (reviewID, rating, text, demandID -&gt; Demand)</w:t>
      </w:r>
    </w:p>
    <w:p>
      <w:pPr>
        <w:pStyle w:val="Normal"/>
        <w:rPr/>
      </w:pPr>
      <w:r>
        <w:rPr/>
        <w:t>FD = {reviewID -&gt; rating, text, demandID; demandID -&gt; reviewID}</w:t>
      </w:r>
    </w:p>
    <w:p>
      <w:pPr>
        <w:pStyle w:val="Normal"/>
        <w:rPr>
          <w:del w:id="20" w:author="Unknown Author" w:date="2020-04-02T22:49:52Z"/>
        </w:rPr>
      </w:pPr>
      <w:del w:id="19" w:author="Unknown Author" w:date="2020-04-02T22:49:52Z">
        <w:r>
          <w:rPr>
            <w:rFonts w:eastAsia="Calibri" w:cs="" w:cstheme="minorBidi" w:eastAsiaTheme="minorHAnsi"/>
            <w:highlight w:val="yellow"/>
          </w:rPr>
          <w:delText>Demand -&gt; demandID ????</w:delText>
        </w:r>
      </w:del>
    </w:p>
    <w:p>
      <w:pPr>
        <w:pStyle w:val="Normal"/>
        <w:rPr/>
      </w:pPr>
      <w:r>
        <w:rPr/>
        <w:t>reviewID -&gt; {</w:t>
      </w:r>
      <w:r>
        <w:rPr>
          <w:sz w:val="22"/>
        </w:rPr>
        <w:t>rating, text}</w:t>
      </w:r>
    </w:p>
    <w:p>
      <w:pPr>
        <w:pStyle w:val="Normal"/>
        <w:rPr/>
      </w:pPr>
      <w:r>
        <w:rPr/>
        <w:t>reviewID -&gt; {rating, text, demandID}</w:t>
      </w:r>
      <w:bookmarkStart w:id="2" w:name="__DdeLink__146_2333313563"/>
    </w:p>
    <w:p>
      <w:pPr>
        <w:pStyle w:val="Normal"/>
        <w:rPr/>
      </w:pPr>
      <w:ins w:id="22" w:author="Unknown Author" w:date="2020-04-02T22:54:33Z">
        <w:r>
          <w:rPr/>
          <w:t xml:space="preserve">Não viola BCNF porque só pode existir uma review por demand e se a </w:t>
        </w:r>
      </w:ins>
      <w:ins w:id="23" w:author="Unknown Author" w:date="2020-04-02T22:55:00Z">
        <w:r>
          <w:rPr/>
          <w:t>demand for apagada então a review também devia ser.</w:t>
        </w:r>
      </w:ins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Rating (ratingID, /rating) - Class associação.</w:t>
      </w:r>
    </w:p>
    <w:p>
      <w:pPr>
        <w:pStyle w:val="Normal"/>
        <w:rPr/>
      </w:pPr>
      <w:r>
        <w:rPr/>
        <w:t>FD = {ratingID -&gt; /rating}</w:t>
      </w:r>
    </w:p>
    <w:p>
      <w:pPr>
        <w:pStyle w:val="Normal"/>
        <w:rPr/>
      </w:pPr>
      <w:r>
        <w:rPr/>
        <w:t>ratingID -&gt; /rating</w:t>
      </w:r>
    </w:p>
    <w:p>
      <w:pPr>
        <w:pStyle w:val="Normal"/>
        <w:rPr/>
      </w:pPr>
      <w:ins w:id="25" w:author="Unknown Author" w:date="2020-04-02T22:49:57Z">
        <w:r>
          <w:rPr/>
          <w:t>Não viola BCNF porque todos os atributos à direita são não primos.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Food (foodID, name, price, restaurantID -&gt; Restaurant)</w:t>
      </w:r>
    </w:p>
    <w:p>
      <w:pPr>
        <w:pStyle w:val="Normal"/>
        <w:rPr/>
      </w:pPr>
      <w:r>
        <w:rPr/>
        <w:t>FD = {foodID -&gt; name, price, restaurantID}</w:t>
      </w:r>
    </w:p>
    <w:p>
      <w:pPr>
        <w:pStyle w:val="Normal"/>
        <w:rPr>
          <w:del w:id="27" w:author="Unknown Author" w:date="2020-04-02T22:50:17Z"/>
        </w:rPr>
      </w:pPr>
      <w:del w:id="26" w:author="Unknown Author" w:date="2020-04-02T22:50:17Z">
        <w:r>
          <w:rPr>
            <w:rFonts w:eastAsia="Calibri" w:cs="" w:cstheme="minorBidi" w:eastAsiaTheme="minorHAnsi"/>
            <w:highlight w:val="yellow"/>
          </w:rPr>
          <w:delText>Restaurant -&gt; restaurantID ????</w:delText>
        </w:r>
      </w:del>
    </w:p>
    <w:p>
      <w:pPr>
        <w:pStyle w:val="Normal"/>
        <w:rPr/>
      </w:pPr>
      <w:r>
        <w:rPr/>
        <w:t>foodID -&gt; {name, price}</w:t>
      </w:r>
    </w:p>
    <w:p>
      <w:pPr>
        <w:pStyle w:val="Normal"/>
        <w:rPr/>
      </w:pPr>
      <w:r>
        <w:rPr/>
        <w:t>foodID -&gt; {name, price, restaurantID}</w:t>
      </w:r>
    </w:p>
    <w:p>
      <w:pPr>
        <w:pStyle w:val="Normal"/>
        <w:rPr/>
      </w:pPr>
      <w:ins w:id="29" w:author="Unknown Author" w:date="2020-04-02T23:11:32Z">
        <w:r>
          <w:rPr/>
          <w:t>Não viola BCNF porque só pode existir uma review por demand e se a demand for apagada então a review também devia ser.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Demanded (foodID -&gt; Food, demandID -&gt; Demand)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  <w:del w:id="39" w:author="Unknown Author" w:date="2020-04-02T22:50:39Z"/>
        </w:rPr>
      </w:pPr>
      <w:r>
        <w:rPr>
          <w:rFonts w:eastAsia="Calibri" w:cs="" w:cstheme="minorBidi" w:eastAsiaTheme="minorHAnsi"/>
          <w:rPrChange w:id="0" w:author="Unknown Author" w:date="2020-04-02T22:51:41Z"/>
        </w:rPr>
        <w:t>FD = {</w:t>
      </w:r>
      <w:del w:id="31" w:author="Unknown Author" w:date="2020-04-02T22:51:16Z">
        <w:r>
          <w:rPr>
            <w:rFonts w:eastAsia="Calibri" w:cs="" w:cstheme="minorBidi" w:eastAsiaTheme="minorHAnsi"/>
          </w:rPr>
          <w:delText>foodID</w:delText>
        </w:r>
      </w:del>
      <w:ins w:id="32" w:author="Unknown Author" w:date="2020-04-02T22:51:16Z">
        <w:r>
          <w:rPr>
            <w:rFonts w:eastAsia="Calibri" w:cs="" w:cstheme="minorBidi" w:eastAsiaTheme="minorHAnsi"/>
          </w:rPr>
          <w:t>demandID</w:t>
        </w:r>
      </w:ins>
      <w:r>
        <w:rPr>
          <w:rFonts w:eastAsia="Calibri" w:cs="" w:cstheme="minorBidi" w:eastAsiaTheme="minorHAnsi"/>
          <w:rPrChange w:id="0" w:author="Unknown Author" w:date="2020-04-02T22:51:41Z"/>
        </w:rPr>
        <w:t xml:space="preserve"> -&gt; </w:t>
      </w:r>
      <w:del w:id="34" w:author="Unknown Author" w:date="2020-04-02T22:51:28Z">
        <w:r>
          <w:rPr>
            <w:rFonts w:eastAsia="Calibri" w:cs="" w:cstheme="minorBidi" w:eastAsiaTheme="minorHAnsi"/>
          </w:rPr>
          <w:delText>Food</w:delText>
        </w:r>
      </w:del>
      <w:ins w:id="35" w:author="Unknown Author" w:date="2020-04-02T22:51:28Z">
        <w:r>
          <w:rPr>
            <w:rFonts w:eastAsia="Calibri" w:cs="" w:cstheme="minorBidi" w:eastAsiaTheme="minorHAnsi"/>
          </w:rPr>
          <w:t>foodID</w:t>
        </w:r>
      </w:ins>
      <w:del w:id="36" w:author="Unknown Author" w:date="2020-04-02T22:51:29Z">
        <w:r>
          <w:rPr>
            <w:rFonts w:eastAsia="Calibri" w:cs="" w:cstheme="minorBidi" w:eastAsiaTheme="minorHAnsi"/>
          </w:rPr>
          <w:delText>, demandID</w:delText>
        </w:r>
      </w:del>
      <w:r>
        <w:rPr>
          <w:rFonts w:eastAsia="Calibri" w:cs="" w:cstheme="minorBidi" w:eastAsiaTheme="minorHAnsi"/>
          <w:rPrChange w:id="0" w:author="Unknown Author" w:date="2020-04-02T22:51:41Z"/>
        </w:rPr>
        <w:t>}</w:t>
      </w:r>
      <w:del w:id="38" w:author="Unknown Author" w:date="2020-04-02T22:51:37Z">
        <w:r>
          <w:rPr>
            <w:rFonts w:eastAsia="Calibri" w:cs="" w:cstheme="minorBidi" w:eastAsiaTheme="minorHAnsi"/>
          </w:rPr>
          <w:delText xml:space="preserve"> ???????</w:delText>
        </w:r>
      </w:del>
    </w:p>
    <w:p>
      <w:pPr>
        <w:pStyle w:val="Normal"/>
        <w:rPr>
          <w:del w:id="41" w:author="Unknown Author" w:date="2020-04-02T22:50:39Z"/>
        </w:rPr>
      </w:pPr>
      <w:del w:id="40" w:author="Unknown Author" w:date="2020-04-02T22:50:39Z">
        <w:r>
          <w:rPr>
            <w:rFonts w:eastAsia="Calibri" w:cs="" w:cstheme="minorBidi" w:eastAsiaTheme="minorHAnsi"/>
            <w:highlight w:val="yellow"/>
          </w:rPr>
          <w:delText>Demand -&gt; demandID ????</w:delText>
        </w:r>
      </w:del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highlight w:val="yellow"/>
        </w:rPr>
      </w:pPr>
      <w:del w:id="42" w:author="Unknown Author" w:date="2020-04-02T22:50:39Z">
        <w:r>
          <w:rPr>
            <w:rFonts w:eastAsia="Calibri" w:cs="" w:cstheme="minorBidi" w:eastAsiaTheme="minorHAnsi"/>
          </w:rPr>
          <w:delText>Food -&gt; foodID ????</w:delText>
          <w:rPrChange w:id="0" w:author="Unknown Author" w:date="2020-04-02T22:51:41Z"/>
        </w:r>
      </w:del>
    </w:p>
    <w:p>
      <w:pPr>
        <w:pStyle w:val="Normal"/>
        <w:rPr>
          <w:rFonts w:eastAsia="Calibri" w:cs="" w:cstheme="minorBidi" w:eastAsiaTheme="minorHAnsi"/>
          <w:highlight w:val="yellow"/>
        </w:rPr>
      </w:pPr>
      <w:r>
        <w:rPr>
          <w:rFonts w:eastAsia="Calibri" w:cs="" w:cstheme="minorBidi" w:eastAsiaTheme="minorHAnsi"/>
          <w:rPrChange w:id="0" w:author="Unknown Author" w:date="2020-04-02T22:51:41Z"/>
        </w:rPr>
        <w:t>demandID -&gt; foodID</w:t>
      </w:r>
      <w:del w:id="44" w:author="Unknown Author" w:date="2020-04-02T22:51:38Z">
        <w:r>
          <w:rPr>
            <w:rFonts w:eastAsia="Calibri" w:cs="" w:cstheme="minorBidi" w:eastAsiaTheme="minorHAnsi"/>
            <w:highlight w:val="yellow"/>
          </w:rPr>
          <w:delText xml:space="preserve"> ???????</w:delText>
        </w:r>
      </w:del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Restaurant (restaurantID, name, NIF, locationID -&gt;Location, /rating_average, restaurantTypeID -&gt; RestaurantType) </w:t>
      </w:r>
    </w:p>
    <w:p>
      <w:pPr>
        <w:pStyle w:val="Normal"/>
        <w:rPr>
          <w:rFonts w:ascii="Calibri" w:hAnsi="Calibri" w:eastAsia="Calibri" w:cs="" w:cstheme="minorBidi" w:eastAsiaTheme="minorHAnsi"/>
          <w:highlight w:val="yellow"/>
          <w:del w:id="45" w:author="Unknown Author" w:date="2020-04-02T22:51:50Z"/>
        </w:rPr>
      </w:pPr>
      <w:r>
        <w:rPr/>
        <w:t>FD = {restaurantID -&gt; name, NIF, locationID, /rating_average, restaurantTypeID}</w:t>
      </w:r>
    </w:p>
    <w:p>
      <w:pPr>
        <w:pStyle w:val="Normal"/>
        <w:rPr>
          <w:del w:id="47" w:author="Unknown Author" w:date="2020-04-02T22:51:50Z"/>
        </w:rPr>
      </w:pPr>
      <w:del w:id="46" w:author="Unknown Author" w:date="2020-04-02T22:51:50Z">
        <w:r>
          <w:rPr>
            <w:rFonts w:eastAsia="Calibri" w:cs="" w:cstheme="minorBidi" w:eastAsiaTheme="minorHAnsi"/>
            <w:highlight w:val="yellow"/>
          </w:rPr>
          <w:delText>Location -&gt; locationID ????</w:delText>
        </w:r>
      </w:del>
    </w:p>
    <w:p>
      <w:pPr>
        <w:pStyle w:val="Normal"/>
        <w:rPr>
          <w:rFonts w:ascii="Calibri" w:hAnsi="Calibri" w:eastAsia="Calibri" w:cs="" w:cstheme="minorBidi" w:eastAsiaTheme="minorHAnsi"/>
          <w:highlight w:val="yellow"/>
        </w:rPr>
      </w:pPr>
      <w:del w:id="48" w:author="Unknown Author" w:date="2020-04-02T22:51:50Z">
        <w:r>
          <w:rPr>
            <w:rFonts w:eastAsia="Calibri" w:cs="" w:cstheme="minorBidi" w:eastAsiaTheme="minorHAnsi"/>
            <w:highlight w:val="yellow"/>
          </w:rPr>
          <w:delText>RestaurantType -&gt; restaurantTypeID ????</w:delText>
        </w:r>
      </w:del>
    </w:p>
    <w:p>
      <w:pPr>
        <w:pStyle w:val="Normal"/>
        <w:rPr/>
      </w:pPr>
      <w:r>
        <w:rPr/>
        <w:t>restaurantID -&gt; {name, NIF, /rating_average}</w:t>
      </w:r>
    </w:p>
    <w:p>
      <w:pPr>
        <w:pStyle w:val="Normal"/>
        <w:rPr/>
      </w:pPr>
      <w:r>
        <w:rPr/>
        <w:t>restaurantID -&gt; {name, NIF, locationID, /rating_average, restaurantTypeID}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RestaurantType (restaurantTypeID, type)</w:t>
      </w:r>
    </w:p>
    <w:p>
      <w:pPr>
        <w:pStyle w:val="Normal"/>
        <w:rPr/>
      </w:pPr>
      <w:r>
        <w:rPr/>
        <w:t>FD = {restaurantTypeID -&gt; type}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restaurantTypeID -&gt; RestaurantType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Não viola BCNF porque todos os atributos à direita são não primos.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TextBody"/>
        <w:widowControl/>
        <w:bidi w:val="0"/>
        <w:spacing w:lineRule="auto" w:line="259" w:before="0" w:after="160"/>
        <w:jc w:val="left"/>
        <w:rPr/>
      </w:pPr>
      <w:bookmarkStart w:id="3" w:name="docs-internal-guid-8616f799-7fff-e4e4-3e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Location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locationID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city, street_name, street_number, postal_code)</w:t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FD = {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locationID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city, street_name, street_number, postal_code}</w:t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none"/>
        </w:rPr>
        <w:t>locationID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-&gt; {city, street_name, street_number, postal_code}</w:t>
      </w:r>
    </w:p>
    <w:p>
      <w:pPr>
        <w:pStyle w:val="Normal"/>
        <w:widowControl/>
        <w:bidi w:val="0"/>
        <w:spacing w:lineRule="auto" w:line="259" w:before="0" w:after="103"/>
        <w:jc w:val="left"/>
        <w:rPr/>
      </w:pPr>
      <w:r>
        <w:rPr/>
        <w:t>Não viola BCNF porque todos os atributos à direita são não primos.</w:t>
      </w:r>
    </w:p>
    <w:p>
      <w:pPr>
        <w:pStyle w:val="Normal"/>
        <w:widowControl/>
        <w:bidi w:val="0"/>
        <w:spacing w:lineRule="auto" w:line="259" w:before="57" w:after="217"/>
        <w:jc w:val="left"/>
        <w:rPr/>
      </w:pPr>
      <w:r>
        <w:rPr/>
      </w:r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, /total, date, demandID→Demand)</w:t>
      </w:r>
      <w:del w:id="49" w:author="Unknown Author" w:date="2020-04-02T23:12:27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 </w:delText>
        </w:r>
      </w:del>
    </w:p>
    <w:p>
      <w:pPr>
        <w:pStyle w:val="TextBody"/>
        <w:bidi w:val="0"/>
        <w:spacing w:lineRule="auto" w:line="331" w:before="183" w:after="1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FD = {id- &gt; /total, date, demandID}</w:t>
      </w:r>
    </w:p>
    <w:p>
      <w:pPr>
        <w:pStyle w:val="TextBody"/>
        <w:bidi w:val="0"/>
        <w:spacing w:lineRule="auto" w:line="331" w:before="183" w:after="183"/>
        <w:rPr>
          <w:del w:id="51" w:author="Unknown Author" w:date="2020-04-02T22:53:35Z"/>
        </w:rPr>
      </w:pPr>
      <w:del w:id="50" w:author="Unknown Author" w:date="2020-04-02T22:53:35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Demand -&gt; demandID ????</w:delText>
        </w:r>
      </w:del>
    </w:p>
    <w:p>
      <w:pPr>
        <w:pStyle w:val="TextBody"/>
        <w:bidi w:val="0"/>
        <w:spacing w:lineRule="auto" w:line="331" w:before="183" w:after="1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id- &gt; {/total, date, demandID}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171" w:after="171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InvoiceLine (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2"/>
          <w:u w:val="single"/>
        </w:rPr>
        <w:t>invoice_lineID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quantity, foodID -&gt; Food, </w:t>
      </w:r>
      <w:bookmarkStart w:id="4" w:name="__DdeLink__564_360407269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invoiceID -&gt; Invoice</w:t>
      </w:r>
      <w:bookmarkEnd w:id="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)</w:t>
      </w:r>
    </w:p>
    <w:p>
      <w:pPr>
        <w:pStyle w:val="TextBody"/>
        <w:bidi w:val="0"/>
        <w:spacing w:lineRule="auto" w:line="331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  <w:del w:id="53" w:author="Unknown Author" w:date="2020-04-02T22:53:39Z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FD =</w:t>
      </w:r>
      <w:del w:id="52" w:author="Unknown Author" w:date="2020-04-02T23:12:33Z">
        <w:r>
          <w:rPr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</w:rPr>
          <w:delText> </w:delText>
        </w:r>
      </w:del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{invoice_lineID -&gt; quantity, foodID, invoiceID}</w:t>
      </w:r>
    </w:p>
    <w:p>
      <w:pPr>
        <w:pStyle w:val="TextBody"/>
        <w:bidi w:val="0"/>
        <w:spacing w:lineRule="auto" w:line="331" w:before="57" w:after="57"/>
        <w:rPr>
          <w:del w:id="55" w:author="Unknown Author" w:date="2020-04-02T22:53:39Z"/>
        </w:rPr>
      </w:pPr>
      <w:del w:id="54" w:author="Unknown Author" w:date="2020-04-02T22:53:39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Food -&gt; foodID ????</w:delText>
        </w:r>
      </w:del>
    </w:p>
    <w:p>
      <w:pPr>
        <w:pStyle w:val="TextBody"/>
        <w:bidi w:val="0"/>
        <w:spacing w:lineRule="auto" w:line="331" w:before="0" w:after="0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del w:id="56" w:author="Unknown Author" w:date="2020-04-02T22:53:39Z">
        <w:r>
          <w:rPr>
            <w:rFonts w:eastAsia="Calibri" w:cs="" w:cstheme="minorBidi" w:eastAsiaTheme="minorHAnsi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2"/>
            <w:highlight w:val="yellow"/>
            <w:u w:val="none"/>
            <w:effect w:val="none"/>
          </w:rPr>
          <w:delText>Invoice -&gt; invoiceID ????</w:delText>
        </w:r>
      </w:del>
    </w:p>
    <w:p>
      <w:pPr>
        <w:pStyle w:val="TextBody"/>
        <w:widowControl/>
        <w:bidi w:val="0"/>
        <w:spacing w:lineRule="auto" w:line="331" w:before="114" w:after="114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invoice_lineID -&gt; {quantity, foodID, invoiceID}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revisionView w:insDel="0" w:formatting="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Application>LibreOffice/6.3.5.2$Linux_X86_64 LibreOffice_project/30$Build-2</Application>
  <Pages>5</Pages>
  <Words>907</Words>
  <Characters>5314</Characters>
  <CharactersWithSpaces>6149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2020-03-08T16:44:00Z</dcterms:created>
  <dc:creator>Fisica1</dc:creator>
  <dc:description/>
  <dc:language>pt-PT</dc:language>
  <cp:lastModifiedBy/>
  <dcterms:modified xsi:type="dcterms:W3CDTF">2020-04-02T23:21:58Z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